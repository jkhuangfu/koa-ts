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深圳市中兴移动通信有限公司</w:t>
      </w:r>
    </w:p>
    <w:p>
      <w:pPr>
        <w:pStyle w:val="Normal.0"/>
        <w:jc w:val="center"/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友好用户试用协议</w:t>
      </w:r>
    </w:p>
    <w:p>
      <w:pPr>
        <w:pStyle w:val="Normal.0"/>
        <w:spacing w:line="300" w:lineRule="auto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甲方：深圳市</w:t>
      </w:r>
      <w:ins w:id="0" w:date="2015-08-24T08:48:00Z" w:author="liwei">
        <w:r>
          <w:rPr>
            <w:rFonts w:ascii="黑体" w:cs="黑体" w:hAnsi="黑体" w:eastAsia="黑体"/>
            <w:rtl w:val="0"/>
            <w:lang w:val="zh-TW" w:eastAsia="zh-TW"/>
          </w:rPr>
          <w:t>努比亚技术</w:t>
        </w:r>
      </w:ins>
      <w:r>
        <w:rPr>
          <w:rFonts w:ascii="黑体" w:cs="黑体" w:hAnsi="黑体" w:eastAsia="黑体"/>
          <w:rtl w:val="0"/>
          <w:lang w:val="zh-TW" w:eastAsia="zh-TW"/>
        </w:rPr>
        <w:t>有限公司</w:t>
      </w:r>
    </w:p>
    <w:p>
      <w:pPr>
        <w:pStyle w:val="Normal.0"/>
        <w:spacing w:line="300" w:lineRule="auto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乙方：    </w:t>
      </w:r>
      <w:r>
        <w:rPr>
          <w:rFonts w:ascii="黑体" w:cs="黑体" w:hAnsi="黑体" w:eastAsia="黑体"/>
          <w:rtl w:val="0"/>
          <w:lang w:val="zh-CN" w:eastAsia="zh-CN"/>
        </w:rPr>
        <w:t>皇健康</w:t>
      </w:r>
      <w:del w:id="1" w:date="2019-10-29T17:29:16Z" w:author="皇甫健康">
        <w:r>
          <w:rPr>
            <w:rFonts w:ascii="黑体" w:cs="黑体" w:hAnsi="黑体" w:eastAsia="黑体"/>
            <w:rtl w:val="0"/>
            <w:lang w:val="zh-TW" w:eastAsia="zh-TW"/>
          </w:rPr>
          <w:delText xml:space="preserve">  </w:delText>
        </w:r>
      </w:del>
      <w:r>
        <w:rPr>
          <w:rFonts w:ascii="黑体" w:cs="黑体" w:hAnsi="黑体" w:eastAsia="黑体"/>
          <w:rtl w:val="0"/>
          <w:lang w:val="zh-TW" w:eastAsia="zh-TW"/>
        </w:rPr>
        <w:t xml:space="preserve">                      身份证号：</w:t>
      </w:r>
      <w:r>
        <w:rPr>
          <w:rFonts w:ascii="黑体" w:cs="黑体" w:hAnsi="黑体" w:eastAsia="黑体"/>
          <w:rtl w:val="0"/>
          <w:lang w:val="zh-CN" w:eastAsia="zh-CN"/>
        </w:rPr>
        <w:t>411424199303292436</w:t>
      </w:r>
    </w:p>
    <w:p>
      <w:pPr>
        <w:pStyle w:val="Normal.0"/>
        <w:ind w:right="2"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甲方为验证产品软硬件的可靠性、稳定性及适用性，发起友好用户试用。乙方为友好用户，通过产品试用协助甲方优化产品质量和提高产品用户满意度。</w:t>
      </w:r>
    </w:p>
    <w:p>
      <w:pPr>
        <w:pStyle w:val="Normal.0"/>
        <w:spacing w:line="300" w:lineRule="auto"/>
        <w:ind w:right="2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试用协议条款：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乙方需按产品试用流程申请借机及返还事宜。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甲方需在试用产品借给乙方使用之前确认产品功能是否正常。</w:t>
      </w:r>
    </w:p>
    <w:p>
      <w:pPr>
        <w:pStyle w:val="Normal.0"/>
        <w:numPr>
          <w:ilvl w:val="0"/>
          <w:numId w:val="2"/>
        </w:numPr>
        <w:bidi w:val="0"/>
        <w:spacing w:line="30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乙方试用产品期限为四周，以产品发放至乙方日期为准。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乙方在产品试用期间，发现问题必须向指定负责人反馈，不得随意向其它人员散发故障信息，不得损害甲方产品品牌形象，不得损害甲方及其关联方的声誉。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在产品试用期间，甲方会通过试用产品采集乙方使用习惯等相关信息（不含乙方隐私），乙方应允许采集。</w:t>
      </w:r>
    </w:p>
    <w:p>
      <w:pPr>
        <w:pStyle w:val="Normal.0"/>
        <w:numPr>
          <w:ilvl w:val="0"/>
          <w:numId w:val="2"/>
        </w:numPr>
        <w:bidi w:val="0"/>
        <w:spacing w:line="30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产品试用期间发生丢失或人为损坏等情况乙方须按产品市场价赔偿。</w:t>
      </w:r>
    </w:p>
    <w:p>
      <w:pPr>
        <w:pStyle w:val="Normal.0"/>
        <w:numPr>
          <w:ilvl w:val="0"/>
          <w:numId w:val="2"/>
        </w:numPr>
        <w:bidi w:val="0"/>
        <w:spacing w:line="30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产品试用期间若出现严重故障，乙方不能私自拆卸产品，须将试用全套物品退还给甲方。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甲方联系人会在试用期结束前三天，以电话或邮件方式通知乙方及时还机。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还机时间以到甲方联系人通知为准。 若乙方不能及时归还，须及时向甲方联系人反映，并申请延期，否则默认乙方愿意以产品市场价购买。</w:t>
      </w: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乙方有产品试用权，甲方不负责报销乙方产品使用话费。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乙方试用期间及归还样机时必须提交产品质量问题反馈</w:t>
      </w:r>
      <w:r>
        <w:rPr>
          <w:rFonts w:ascii="宋体" w:cs="宋体" w:hAnsi="宋体" w:eastAsia="宋体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问题描述应详细清晰，以便质量问题的分析定位。若无任何问题反馈，需提交一份开机报告。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乙方应对本次试机过程了解到的甲方信息（包括但不限于甲方公司信息，产品信息，产品存在的缺陷，产品软件</w:t>
      </w:r>
      <w:r>
        <w:rPr>
          <w:rFonts w:ascii="宋体" w:cs="宋体" w:hAnsi="宋体" w:eastAsia="宋体"/>
          <w:rtl w:val="0"/>
          <w:lang w:val="en-US"/>
        </w:rPr>
        <w:t>BUG</w:t>
      </w:r>
      <w:r>
        <w:rPr>
          <w:rFonts w:ascii="宋体" w:cs="宋体" w:hAnsi="宋体" w:eastAsia="宋体"/>
          <w:rtl w:val="0"/>
          <w:lang w:val="zh-TW" w:eastAsia="zh-TW"/>
        </w:rPr>
        <w:t>）进行严格保密，只能按照约定向甲方指定人员反馈，如向其他非甲方指定人员泄露相关信息，则乙方违反了本条约定，乙方同意向甲方赔偿不低于试用产品市场价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倍的违约金，如违约金不足以弥补甲方损失的，乙方将全部赔偿。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乙方不能以任何方式散布任何有损甲方品牌形象，甲方及其关联方公司声誉的行为，否则甲方将有权追究乙方的法律责任。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乙方试用期间，不得将试用机器转借给第三人使用，否则将视为违反协议内容，甲方有权追究法律责任。</w:t>
      </w:r>
    </w:p>
    <w:tbl>
      <w:tblPr>
        <w:tblW w:w="934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6"/>
        <w:gridCol w:w="1995"/>
        <w:gridCol w:w="1890"/>
        <w:gridCol w:w="1995"/>
        <w:gridCol w:w="276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06"/>
            <w:vMerge w:val="restart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oc 1"/>
              <w:spacing w:line="300" w:lineRule="auto"/>
              <w:jc w:val="center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</w:t>
            </w:r>
          </w:p>
          <w:p>
            <w:pPr>
              <w:pStyle w:val="toc 1"/>
              <w:bidi w:val="0"/>
              <w:spacing w:line="30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户</w:t>
            </w:r>
          </w:p>
          <w:p>
            <w:pPr>
              <w:pStyle w:val="toc 1"/>
              <w:bidi w:val="0"/>
              <w:spacing w:line="30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及</w:t>
            </w:r>
          </w:p>
          <w:p>
            <w:pPr>
              <w:pStyle w:val="toc 1"/>
              <w:bidi w:val="0"/>
              <w:spacing w:line="30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样</w:t>
            </w:r>
          </w:p>
          <w:p>
            <w:pPr>
              <w:pStyle w:val="toc 1"/>
              <w:bidi w:val="0"/>
              <w:spacing w:line="30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机</w:t>
            </w:r>
          </w:p>
          <w:p>
            <w:pPr>
              <w:pStyle w:val="toc 1"/>
              <w:bidi w:val="0"/>
              <w:spacing w:line="30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</w:t>
            </w:r>
          </w:p>
          <w:p>
            <w:pPr>
              <w:pStyle w:val="toc 1"/>
              <w:bidi w:val="0"/>
              <w:spacing w:line="30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息</w:t>
            </w:r>
          </w:p>
        </w:tc>
        <w:tc>
          <w:tcPr>
            <w:tcW w:type="dxa" w:w="199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用户姓名</w:t>
            </w:r>
          </w:p>
        </w:tc>
        <w:tc>
          <w:tcPr>
            <w:tcW w:type="dxa" w:w="189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皇健康</w:t>
            </w:r>
          </w:p>
        </w:tc>
        <w:tc>
          <w:tcPr>
            <w:tcW w:type="dxa" w:w="199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13717990258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座机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微信</w:t>
            </w:r>
            <w:r>
              <w:rPr>
                <w:rtl w:val="0"/>
                <w:lang w:val="en-US"/>
              </w:rPr>
              <w:t>/QQ</w:t>
            </w:r>
          </w:p>
        </w:tc>
        <w:tc>
          <w:tcPr>
            <w:tcW w:type="dxa" w:w="2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hfjk1993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邮箱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vip@drnet.xyz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市场价格</w:t>
            </w:r>
          </w:p>
        </w:tc>
        <w:tc>
          <w:tcPr>
            <w:tcW w:type="dxa" w:w="2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</w:t>
            </w:r>
          </w:p>
        </w:tc>
      </w:tr>
      <w:tr>
        <w:tblPrEx>
          <w:shd w:val="clear" w:color="auto" w:fill="ced7e7"/>
        </w:tblPrEx>
        <w:trPr>
          <w:trHeight w:val="694" w:hRule="atLeast"/>
        </w:trPr>
        <w:tc>
          <w:tcPr>
            <w:tcW w:type="dxa" w:w="70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样机型号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uto"/>
            </w:pPr>
            <w:r>
              <w:rPr>
                <w:rtl w:val="0"/>
                <w:lang w:val="en-US"/>
              </w:rPr>
              <w:t xml:space="preserve">        </w:t>
            </w:r>
            <w:r>
              <w:rPr>
                <w:rtl w:val="0"/>
                <w:lang w:val="zh-CN" w:eastAsia="zh-CN"/>
              </w:rPr>
              <w:t>NX629J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样机（</w:t>
            </w:r>
            <w:r>
              <w:rPr>
                <w:rtl w:val="0"/>
                <w:lang w:val="en-US"/>
              </w:rPr>
              <w:t>IMEI/MEID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  <w:tc>
          <w:tcPr>
            <w:tcW w:type="dxa" w:w="2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A1000059DE85AF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0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详细地址</w:t>
            </w:r>
          </w:p>
        </w:tc>
        <w:tc>
          <w:tcPr>
            <w:tcW w:type="dxa" w:w="664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numPr>
          <w:ilvl w:val="0"/>
          <w:numId w:val="4"/>
        </w:numPr>
        <w:jc w:val="center"/>
        <w:rPr>
          <w:lang w:val="zh-TW" w:eastAsia="zh-TW"/>
        </w:rPr>
      </w:pPr>
    </w:p>
    <w:p>
      <w:pPr>
        <w:pStyle w:val="Normal.0"/>
        <w:spacing w:line="300" w:lineRule="auto"/>
        <w:ind w:firstLine="359"/>
        <w:rPr>
          <w:rFonts w:ascii="黑体" w:cs="黑体" w:hAnsi="黑体" w:eastAsia="黑体"/>
        </w:rPr>
      </w:pPr>
    </w:p>
    <w:p>
      <w:pPr>
        <w:pStyle w:val="Normal.0"/>
        <w:spacing w:line="300" w:lineRule="auto"/>
        <w:ind w:firstLine="359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本人证实上述资料属实， 并已阅读及同意《友好用户试用协议》。</w:t>
      </w:r>
    </w:p>
    <w:p>
      <w:pPr>
        <w:pStyle w:val="Normal.0"/>
        <w:spacing w:line="300" w:lineRule="auto"/>
        <w:ind w:firstLine="359"/>
      </w:pPr>
      <w:r>
        <w:rPr>
          <w:rFonts w:ascii="黑体" w:cs="黑体" w:hAnsi="黑体" w:eastAsia="黑体"/>
          <w:rtl w:val="0"/>
          <w:lang w:val="zh-TW" w:eastAsia="zh-TW"/>
        </w:rPr>
        <w:t xml:space="preserve">用户签名：           </w:t>
      </w:r>
      <w:r>
        <w:rPr>
          <w:rFonts w:ascii="黑体" w:cs="黑体" w:hAnsi="黑体" w:eastAsia="黑体"/>
          <w:rtl w:val="0"/>
          <w:lang w:val="zh-CN" w:eastAsia="zh-CN"/>
        </w:rPr>
        <w:t>皇健康</w:t>
      </w:r>
      <w:r>
        <w:rPr>
          <w:rFonts w:ascii="黑体" w:cs="黑体" w:hAnsi="黑体" w:eastAsia="黑体"/>
          <w:rtl w:val="0"/>
          <w:lang w:val="zh-TW" w:eastAsia="zh-TW"/>
        </w:rPr>
        <w:t xml:space="preserve">                      日   期：</w:t>
      </w:r>
      <w:r>
        <w:rPr>
          <w:rFonts w:ascii="黑体" w:cs="黑体" w:hAnsi="黑体" w:eastAsia="黑体"/>
          <w:rtl w:val="0"/>
          <w:lang w:val="zh-CN" w:eastAsia="zh-CN"/>
        </w:rPr>
        <w:t>2019-10-29</w:t>
      </w:r>
    </w:p>
    <w:sectPr>
      <w:headerReference w:type="default" r:id="rId4"/>
      <w:footerReference w:type="default" r:id="rId5"/>
      <w:pgSz w:w="11900" w:h="16840" w:orient="portrait"/>
      <w:pgMar w:top="1440" w:right="1106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宋体" w:cs="宋体" w:hAnsi="宋体" w:eastAsia="宋体"/>
        <w:rtl w:val="0"/>
        <w:lang w:val="zh-TW" w:eastAsia="zh-TW"/>
      </w:rPr>
      <w:t>本文中的所有信息均为深圳市中兴移动通信有限公司内部信息，不得向外传播。</w:t>
    </w:r>
    <w:r>
      <w:rPr>
        <w:rFonts w:ascii="宋体" w:cs="宋体" w:hAnsi="宋体" w:eastAsia="宋体"/>
        <w:rtl w:val="0"/>
        <w:lang w:val="en-US"/>
      </w:rPr>
      <w:t xml:space="preserve">              </w:t>
    </w:r>
    <w:r>
      <w:rPr>
        <w:rFonts w:ascii="宋体" w:cs="宋体" w:hAnsi="宋体" w:eastAsia="宋体"/>
        <w:kern w:val="0"/>
        <w:rtl w:val="0"/>
        <w:lang w:val="zh-TW" w:eastAsia="zh-TW"/>
      </w:rPr>
      <w:t xml:space="preserve">第 </w:t>
    </w:r>
    <w:r>
      <w:rPr>
        <w:rFonts w:ascii="宋体" w:cs="宋体" w:hAnsi="宋体" w:eastAsia="宋体"/>
        <w:kern w:val="0"/>
        <w:rtl w:val="0"/>
        <w:lang w:val="en-US"/>
      </w:rPr>
      <w:fldChar w:fldCharType="begin" w:fldLock="0"/>
    </w:r>
    <w:r>
      <w:rPr>
        <w:rFonts w:ascii="宋体" w:cs="宋体" w:hAnsi="宋体" w:eastAsia="宋体"/>
        <w:kern w:val="0"/>
        <w:rtl w:val="0"/>
        <w:lang w:val="en-US"/>
      </w:rPr>
      <w:instrText xml:space="preserve"> PAGE </w:instrText>
    </w:r>
    <w:r>
      <w:rPr>
        <w:rFonts w:ascii="宋体" w:cs="宋体" w:hAnsi="宋体" w:eastAsia="宋体"/>
        <w:kern w:val="0"/>
        <w:rtl w:val="0"/>
        <w:lang w:val="en-US"/>
      </w:rPr>
      <w:fldChar w:fldCharType="separate" w:fldLock="0"/>
    </w:r>
    <w:r>
      <w:rPr>
        <w:rFonts w:ascii="宋体" w:cs="宋体" w:hAnsi="宋体" w:eastAsia="宋体"/>
        <w:kern w:val="0"/>
        <w:rtl w:val="0"/>
        <w:lang w:val="en-US"/>
      </w:rPr>
    </w:r>
    <w:r>
      <w:rPr>
        <w:rFonts w:ascii="宋体" w:cs="宋体" w:hAnsi="宋体" w:eastAsia="宋体"/>
        <w:kern w:val="0"/>
        <w:rtl w:val="0"/>
        <w:lang w:val="en-US"/>
      </w:rPr>
      <w:fldChar w:fldCharType="end" w:fldLock="0"/>
    </w:r>
    <w:r>
      <w:rPr>
        <w:rFonts w:ascii="宋体" w:cs="宋体" w:hAnsi="宋体" w:eastAsia="宋体"/>
        <w:kern w:val="0"/>
        <w:rtl w:val="0"/>
        <w:lang w:val="zh-TW" w:eastAsia="zh-TW"/>
      </w:rPr>
      <w:t xml:space="preserve"> 页 共 </w:t>
    </w:r>
    <w:r>
      <w:rPr>
        <w:rFonts w:ascii="宋体" w:cs="宋体" w:hAnsi="宋体" w:eastAsia="宋体"/>
        <w:kern w:val="0"/>
        <w:rtl w:val="0"/>
        <w:lang w:val="en-US"/>
      </w:rPr>
      <w:fldChar w:fldCharType="begin" w:fldLock="0"/>
    </w:r>
    <w:r>
      <w:rPr>
        <w:rFonts w:ascii="宋体" w:cs="宋体" w:hAnsi="宋体" w:eastAsia="宋体"/>
        <w:kern w:val="0"/>
        <w:rtl w:val="0"/>
        <w:lang w:val="en-US"/>
      </w:rPr>
      <w:instrText xml:space="preserve"> NUMPAGES </w:instrText>
    </w:r>
    <w:r>
      <w:rPr>
        <w:rFonts w:ascii="宋体" w:cs="宋体" w:hAnsi="宋体" w:eastAsia="宋体"/>
        <w:kern w:val="0"/>
        <w:rtl w:val="0"/>
        <w:lang w:val="en-US"/>
      </w:rPr>
      <w:fldChar w:fldCharType="separate" w:fldLock="0"/>
    </w:r>
    <w:r>
      <w:rPr>
        <w:rFonts w:ascii="宋体" w:cs="宋体" w:hAnsi="宋体" w:eastAsia="宋体"/>
        <w:kern w:val="0"/>
        <w:rtl w:val="0"/>
        <w:lang w:val="en-US"/>
      </w:rPr>
    </w:r>
    <w:r>
      <w:rPr>
        <w:rFonts w:ascii="宋体" w:cs="宋体" w:hAnsi="宋体" w:eastAsia="宋体"/>
        <w:kern w:val="0"/>
        <w:rtl w:val="0"/>
        <w:lang w:val="en-US"/>
      </w:rPr>
      <w:fldChar w:fldCharType="end" w:fldLock="0"/>
    </w:r>
    <w:r>
      <w:rPr>
        <w:rFonts w:ascii="宋体" w:cs="宋体" w:hAnsi="宋体" w:eastAsia="宋体"/>
        <w:kern w:val="0"/>
        <w:rtl w:val="0"/>
        <w:lang w:val="zh-TW" w:eastAsia="zh-TW"/>
      </w:rPr>
      <w:t xml:space="preserve"> 页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1209675</wp:posOffset>
              </wp:positionH>
              <wp:positionV relativeFrom="page">
                <wp:posOffset>9824085</wp:posOffset>
              </wp:positionV>
              <wp:extent cx="605790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95.2pt;margin-top:773.6pt;width:477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inline distT="0" distB="0" distL="0" distR="0">
          <wp:extent cx="685800" cy="304800"/>
          <wp:effectExtent l="0" t="0" r="0" b="0"/>
          <wp:docPr id="1073741825" name="officeArt object" descr="移动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移动logo" descr="移动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304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                                           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tabs>
          <w:tab w:val="num" w:pos="502"/>
          <w:tab w:val="left" w:pos="540"/>
        </w:tabs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02"/>
          <w:tab w:val="left" w:pos="540"/>
          <w:tab w:val="num" w:pos="1091"/>
        </w:tabs>
        <w:ind w:left="1129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02"/>
          <w:tab w:val="left" w:pos="540"/>
          <w:tab w:val="num" w:pos="1680"/>
        </w:tabs>
        <w:ind w:left="1718" w:hanging="7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02"/>
          <w:tab w:val="left" w:pos="540"/>
          <w:tab w:val="num" w:pos="2100"/>
        </w:tabs>
        <w:ind w:left="2138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02"/>
          <w:tab w:val="left" w:pos="540"/>
          <w:tab w:val="num" w:pos="2520"/>
        </w:tabs>
        <w:ind w:left="2558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02"/>
          <w:tab w:val="left" w:pos="540"/>
          <w:tab w:val="num" w:pos="2940"/>
        </w:tabs>
        <w:ind w:left="2978" w:hanging="7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02"/>
          <w:tab w:val="left" w:pos="540"/>
          <w:tab w:val="num" w:pos="3360"/>
        </w:tabs>
        <w:ind w:left="3398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02"/>
          <w:tab w:val="left" w:pos="540"/>
          <w:tab w:val="num" w:pos="3780"/>
        </w:tabs>
        <w:ind w:left="3818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02"/>
          <w:tab w:val="left" w:pos="540"/>
          <w:tab w:val="num" w:pos="4200"/>
        </w:tabs>
        <w:ind w:left="4238" w:hanging="7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180"/>
            <w:tab w:val="left" w:pos="502"/>
            <w:tab w:val="left" w:pos="540"/>
          </w:tabs>
          <w:ind w:left="5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80"/>
            <w:tab w:val="left" w:pos="502"/>
            <w:tab w:val="left" w:pos="540"/>
            <w:tab w:val="num" w:pos="930"/>
          </w:tabs>
          <w:ind w:left="1290" w:hanging="7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80"/>
            <w:tab w:val="left" w:pos="502"/>
            <w:tab w:val="left" w:pos="540"/>
            <w:tab w:val="num" w:pos="1680"/>
          </w:tabs>
          <w:ind w:left="2040" w:hanging="10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80"/>
            <w:tab w:val="left" w:pos="502"/>
            <w:tab w:val="left" w:pos="540"/>
            <w:tab w:val="num" w:pos="2100"/>
          </w:tabs>
          <w:ind w:left="2460" w:hanging="9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180"/>
            <w:tab w:val="left" w:pos="502"/>
            <w:tab w:val="left" w:pos="540"/>
            <w:tab w:val="num" w:pos="2520"/>
          </w:tabs>
          <w:ind w:left="2880" w:hanging="9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80"/>
            <w:tab w:val="left" w:pos="502"/>
            <w:tab w:val="left" w:pos="540"/>
            <w:tab w:val="num" w:pos="2940"/>
          </w:tabs>
          <w:ind w:left="3300" w:hanging="10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80"/>
            <w:tab w:val="left" w:pos="502"/>
            <w:tab w:val="left" w:pos="540"/>
            <w:tab w:val="num" w:pos="3360"/>
          </w:tabs>
          <w:ind w:left="3720" w:hanging="9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180"/>
            <w:tab w:val="left" w:pos="502"/>
            <w:tab w:val="left" w:pos="540"/>
            <w:tab w:val="num" w:pos="3780"/>
          </w:tabs>
          <w:ind w:left="4140" w:hanging="9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80"/>
            <w:tab w:val="left" w:pos="502"/>
            <w:tab w:val="left" w:pos="540"/>
            <w:tab w:val="num" w:pos="4200"/>
          </w:tabs>
          <w:ind w:left="4560" w:hanging="10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40"/>
          </w:tabs>
          <w:ind w:left="5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02"/>
            <w:tab w:val="left" w:pos="540"/>
          </w:tabs>
          <w:ind w:left="1091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02"/>
            <w:tab w:val="left" w:pos="540"/>
          </w:tabs>
          <w:ind w:left="1680" w:hanging="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02"/>
            <w:tab w:val="left" w:pos="540"/>
          </w:tabs>
          <w:ind w:left="210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502"/>
            <w:tab w:val="left" w:pos="540"/>
          </w:tabs>
          <w:ind w:left="252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02"/>
            <w:tab w:val="left" w:pos="540"/>
          </w:tabs>
          <w:ind w:left="2940" w:hanging="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02"/>
            <w:tab w:val="left" w:pos="540"/>
          </w:tabs>
          <w:ind w:left="336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502"/>
            <w:tab w:val="left" w:pos="540"/>
          </w:tabs>
          <w:ind w:left="378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02"/>
            <w:tab w:val="left" w:pos="540"/>
          </w:tabs>
          <w:ind w:left="4200" w:hanging="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2”">
    <w:name w:val="已导入的样式“2”"/>
    <w:pPr>
      <w:numPr>
        <w:numId w:val="1"/>
      </w:numPr>
    </w:pPr>
  </w:style>
  <w:style w:type="paragraph" w:styleId="toc 1">
    <w:name w:val="toc 1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